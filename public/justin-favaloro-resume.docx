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0CCBB" w14:textId="77777777" w:rsidR="007E7EBB" w:rsidRDefault="007E7EBB">
      <w:pPr>
        <w:keepNext/>
        <w:keepLines/>
        <w:rPr>
          <w:rFonts w:ascii="Arial" w:eastAsia="Arial" w:hAnsi="Arial" w:cs="Arial"/>
          <w:sz w:val="52"/>
        </w:rPr>
      </w:pPr>
    </w:p>
    <w:p w14:paraId="0E1ADC02" w14:textId="77777777" w:rsidR="007E7EBB" w:rsidRDefault="00975365">
      <w:pPr>
        <w:keepNext/>
        <w:keepLines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Justin Favaloro</w:t>
      </w:r>
    </w:p>
    <w:p w14:paraId="7816BB36" w14:textId="0B8608F8" w:rsidR="00B02854" w:rsidRDefault="00975365">
      <w:pPr>
        <w:keepNext/>
        <w:keepLines/>
        <w:spacing w:after="320"/>
        <w:rPr>
          <w:rFonts w:ascii="Arial" w:eastAsia="Arial" w:hAnsi="Arial" w:cs="Arial"/>
          <w:color w:val="666666"/>
          <w:sz w:val="30"/>
        </w:rPr>
      </w:pPr>
      <w:r>
        <w:rPr>
          <w:rFonts w:ascii="Arial" w:eastAsia="Arial" w:hAnsi="Arial" w:cs="Arial"/>
          <w:color w:val="666666"/>
          <w:sz w:val="30"/>
        </w:rPr>
        <w:t>Web Developer</w:t>
      </w:r>
    </w:p>
    <w:p w14:paraId="670007B1" w14:textId="5D03EEC2" w:rsidR="007E7EBB" w:rsidRDefault="00975365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Work Experience</w:t>
      </w:r>
    </w:p>
    <w:p w14:paraId="07340080" w14:textId="77777777" w:rsidR="007E7EBB" w:rsidRDefault="00975365">
      <w:pPr>
        <w:spacing w:before="200" w:line="312" w:lineRule="auto"/>
        <w:ind w:right="-30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Blue Glue </w:t>
      </w:r>
      <w:proofErr w:type="gramStart"/>
      <w:r>
        <w:rPr>
          <w:rFonts w:ascii="Calibri" w:eastAsia="Calibri" w:hAnsi="Calibri" w:cs="Calibri"/>
          <w:b/>
          <w:sz w:val="22"/>
        </w:rPr>
        <w:t>( Jan</w:t>
      </w:r>
      <w:proofErr w:type="gramEnd"/>
      <w:r>
        <w:rPr>
          <w:rFonts w:ascii="Calibri" w:eastAsia="Calibri" w:hAnsi="Calibri" w:cs="Calibri"/>
          <w:b/>
          <w:sz w:val="22"/>
        </w:rPr>
        <w:t xml:space="preserve"> 2019 - Present)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i/>
          <w:sz w:val="22"/>
        </w:rPr>
        <w:t>Full Stack Web Developer</w:t>
      </w:r>
    </w:p>
    <w:p w14:paraId="7103D0E4" w14:textId="1CF81AB6" w:rsidR="007E7EBB" w:rsidRPr="00F65DC4" w:rsidRDefault="0099212E">
      <w:pPr>
        <w:numPr>
          <w:ilvl w:val="0"/>
          <w:numId w:val="1"/>
        </w:numPr>
        <w:spacing w:line="312" w:lineRule="auto"/>
        <w:ind w:left="720" w:right="-30" w:hanging="360"/>
        <w:rPr>
          <w:rFonts w:ascii="Calibri" w:eastAsia="Calibri" w:hAnsi="Calibri" w:cs="Calibri"/>
          <w:sz w:val="22"/>
          <w:szCs w:val="22"/>
          <w:u w:val="single"/>
        </w:rPr>
      </w:pPr>
      <w:r w:rsidRPr="00F65DC4">
        <w:rPr>
          <w:sz w:val="22"/>
          <w:szCs w:val="22"/>
        </w:rPr>
        <w:t>D</w:t>
      </w:r>
      <w:r w:rsidRPr="00F65DC4">
        <w:rPr>
          <w:sz w:val="22"/>
          <w:szCs w:val="22"/>
        </w:rPr>
        <w:t>emonstrated quality management via</w:t>
      </w:r>
      <w:r w:rsidR="009F647B" w:rsidRPr="00F65DC4">
        <w:rPr>
          <w:sz w:val="22"/>
          <w:szCs w:val="22"/>
        </w:rPr>
        <w:t xml:space="preserve"> using</w:t>
      </w:r>
      <w:r w:rsidRPr="00F65DC4">
        <w:rPr>
          <w:sz w:val="22"/>
          <w:szCs w:val="22"/>
        </w:rPr>
        <w:t xml:space="preserve"> version </w:t>
      </w:r>
      <w:r w:rsidR="009F647B" w:rsidRPr="00F65DC4">
        <w:rPr>
          <w:sz w:val="22"/>
          <w:szCs w:val="22"/>
        </w:rPr>
        <w:t>control</w:t>
      </w:r>
      <w:r w:rsidR="009F647B" w:rsidRPr="00F65DC4">
        <w:rPr>
          <w:rFonts w:ascii="Calibri" w:eastAsia="Calibri" w:hAnsi="Calibri" w:cs="Calibri"/>
          <w:sz w:val="22"/>
          <w:szCs w:val="22"/>
        </w:rPr>
        <w:t xml:space="preserve"> (</w:t>
      </w:r>
      <w:r w:rsidRPr="00F65DC4">
        <w:rPr>
          <w:rFonts w:ascii="Calibri" w:eastAsia="Calibri" w:hAnsi="Calibri" w:cs="Calibri"/>
          <w:sz w:val="22"/>
          <w:szCs w:val="22"/>
        </w:rPr>
        <w:t xml:space="preserve">GIT/Bitbucket) </w:t>
      </w:r>
      <w:r w:rsidR="00975365" w:rsidRPr="00F65DC4">
        <w:rPr>
          <w:rFonts w:ascii="Calibri" w:eastAsia="Calibri" w:hAnsi="Calibri" w:cs="Calibri"/>
          <w:sz w:val="22"/>
          <w:szCs w:val="22"/>
        </w:rPr>
        <w:t xml:space="preserve">to manage </w:t>
      </w:r>
      <w:r w:rsidR="009F647B" w:rsidRPr="00F65DC4">
        <w:rPr>
          <w:rFonts w:ascii="Calibri" w:eastAsia="Calibri" w:hAnsi="Calibri" w:cs="Calibri"/>
          <w:sz w:val="22"/>
          <w:szCs w:val="22"/>
        </w:rPr>
        <w:t xml:space="preserve">the </w:t>
      </w:r>
      <w:r w:rsidR="00975365" w:rsidRPr="00F65DC4">
        <w:rPr>
          <w:rFonts w:ascii="Calibri" w:eastAsia="Calibri" w:hAnsi="Calibri" w:cs="Calibri"/>
          <w:sz w:val="22"/>
          <w:szCs w:val="22"/>
        </w:rPr>
        <w:t xml:space="preserve">code base within the team and review </w:t>
      </w:r>
      <w:r w:rsidRPr="00F65DC4">
        <w:rPr>
          <w:rFonts w:ascii="Calibri" w:eastAsia="Calibri" w:hAnsi="Calibri" w:cs="Calibri"/>
          <w:sz w:val="22"/>
          <w:szCs w:val="22"/>
        </w:rPr>
        <w:t>each other’s</w:t>
      </w:r>
      <w:r w:rsidR="00975365" w:rsidRPr="00F65DC4">
        <w:rPr>
          <w:rFonts w:ascii="Calibri" w:eastAsia="Calibri" w:hAnsi="Calibri" w:cs="Calibri"/>
          <w:sz w:val="22"/>
          <w:szCs w:val="22"/>
        </w:rPr>
        <w:t xml:space="preserve"> code before deployment</w:t>
      </w:r>
    </w:p>
    <w:p w14:paraId="3A71A2FB" w14:textId="00EC4EA2" w:rsidR="007E7EBB" w:rsidRDefault="00975365">
      <w:pPr>
        <w:numPr>
          <w:ilvl w:val="0"/>
          <w:numId w:val="1"/>
        </w:numPr>
        <w:spacing w:line="312" w:lineRule="auto"/>
        <w:ind w:left="720" w:right="-3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 xml:space="preserve">Demonstrated eagerness to learn by attending </w:t>
      </w:r>
      <w:proofErr w:type="spellStart"/>
      <w:r>
        <w:rPr>
          <w:rFonts w:ascii="Calibri" w:eastAsia="Calibri" w:hAnsi="Calibri" w:cs="Calibri"/>
          <w:sz w:val="22"/>
        </w:rPr>
        <w:t>Laracon</w:t>
      </w:r>
      <w:proofErr w:type="spellEnd"/>
      <w:r>
        <w:rPr>
          <w:rFonts w:ascii="Calibri" w:eastAsia="Calibri" w:hAnsi="Calibri" w:cs="Calibri"/>
          <w:sz w:val="22"/>
        </w:rPr>
        <w:t xml:space="preserve"> and </w:t>
      </w:r>
      <w:r w:rsidR="00BC5101">
        <w:rPr>
          <w:rFonts w:ascii="Calibri" w:eastAsia="Calibri" w:hAnsi="Calibri" w:cs="Calibri"/>
          <w:sz w:val="22"/>
        </w:rPr>
        <w:t xml:space="preserve">participating in </w:t>
      </w:r>
      <w:r>
        <w:rPr>
          <w:rFonts w:ascii="Calibri" w:eastAsia="Calibri" w:hAnsi="Calibri" w:cs="Calibri"/>
          <w:sz w:val="22"/>
        </w:rPr>
        <w:t xml:space="preserve">online training for </w:t>
      </w:r>
      <w:r w:rsidR="00BC5101">
        <w:rPr>
          <w:rFonts w:ascii="Calibri" w:eastAsia="Calibri" w:hAnsi="Calibri" w:cs="Calibri"/>
          <w:sz w:val="22"/>
        </w:rPr>
        <w:t xml:space="preserve">new </w:t>
      </w:r>
      <w:r>
        <w:rPr>
          <w:rFonts w:ascii="Calibri" w:eastAsia="Calibri" w:hAnsi="Calibri" w:cs="Calibri"/>
          <w:sz w:val="22"/>
        </w:rPr>
        <w:t>technologies</w:t>
      </w:r>
    </w:p>
    <w:p w14:paraId="34863D3E" w14:textId="319FC524" w:rsidR="007E7EBB" w:rsidRDefault="008272FA">
      <w:pPr>
        <w:numPr>
          <w:ilvl w:val="0"/>
          <w:numId w:val="1"/>
        </w:numPr>
        <w:spacing w:line="312" w:lineRule="auto"/>
        <w:ind w:left="720" w:right="-3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Provided high</w:t>
      </w:r>
      <w:r w:rsidR="00975365">
        <w:rPr>
          <w:rFonts w:ascii="Calibri" w:eastAsia="Calibri" w:hAnsi="Calibri" w:cs="Calibri"/>
          <w:sz w:val="22"/>
        </w:rPr>
        <w:t xml:space="preserve"> customer service by</w:t>
      </w:r>
      <w:r>
        <w:rPr>
          <w:rFonts w:ascii="Calibri" w:eastAsia="Calibri" w:hAnsi="Calibri" w:cs="Calibri"/>
          <w:sz w:val="22"/>
        </w:rPr>
        <w:t xml:space="preserve"> attending to client needs, </w:t>
      </w:r>
      <w:r w:rsidR="00975365">
        <w:rPr>
          <w:rFonts w:ascii="Calibri" w:eastAsia="Calibri" w:hAnsi="Calibri" w:cs="Calibri"/>
          <w:sz w:val="22"/>
        </w:rPr>
        <w:t xml:space="preserve">quickly resolving issues and seeking extra assistance </w:t>
      </w:r>
      <w:r>
        <w:rPr>
          <w:rFonts w:ascii="Calibri" w:eastAsia="Calibri" w:hAnsi="Calibri" w:cs="Calibri"/>
          <w:sz w:val="22"/>
        </w:rPr>
        <w:t xml:space="preserve">as </w:t>
      </w:r>
      <w:r w:rsidR="00975365">
        <w:rPr>
          <w:rFonts w:ascii="Calibri" w:eastAsia="Calibri" w:hAnsi="Calibri" w:cs="Calibri"/>
          <w:sz w:val="22"/>
        </w:rPr>
        <w:t>required</w:t>
      </w:r>
    </w:p>
    <w:p w14:paraId="1CE846FF" w14:textId="77777777" w:rsidR="007E7EBB" w:rsidRDefault="00975365">
      <w:pPr>
        <w:numPr>
          <w:ilvl w:val="0"/>
          <w:numId w:val="1"/>
        </w:numPr>
        <w:spacing w:line="312" w:lineRule="auto"/>
        <w:ind w:left="720" w:right="-3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Worked within a team of 5 to implement new features for our access control system which is built on Laravel 5.4/5.5</w:t>
      </w:r>
    </w:p>
    <w:p w14:paraId="15F86574" w14:textId="752580B8" w:rsidR="007E7EBB" w:rsidRDefault="00975365">
      <w:pPr>
        <w:spacing w:before="200" w:line="312" w:lineRule="auto"/>
        <w:ind w:right="-3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Magicdust</w:t>
      </w:r>
      <w:proofErr w:type="spellEnd"/>
      <w:r>
        <w:rPr>
          <w:rFonts w:ascii="Calibri" w:eastAsia="Calibri" w:hAnsi="Calibri" w:cs="Calibri"/>
          <w:b/>
          <w:sz w:val="22"/>
        </w:rPr>
        <w:t xml:space="preserve"> </w:t>
      </w:r>
      <w:r w:rsidR="009F647B">
        <w:rPr>
          <w:rFonts w:ascii="Calibri" w:eastAsia="Calibri" w:hAnsi="Calibri" w:cs="Calibri"/>
          <w:b/>
          <w:sz w:val="22"/>
        </w:rPr>
        <w:t>(Mar</w:t>
      </w:r>
      <w:r>
        <w:rPr>
          <w:rFonts w:ascii="Calibri" w:eastAsia="Calibri" w:hAnsi="Calibri" w:cs="Calibri"/>
          <w:b/>
          <w:sz w:val="22"/>
        </w:rPr>
        <w:t xml:space="preserve"> 2018 - Dec 2018)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i/>
          <w:sz w:val="22"/>
        </w:rPr>
        <w:t>Senior Web Developer</w:t>
      </w:r>
    </w:p>
    <w:p w14:paraId="7558CB2F" w14:textId="4C4F6EC0" w:rsidR="007E7EBB" w:rsidRDefault="009F647B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Demonstrated Teamwork by working with UX designers to t</w:t>
      </w:r>
      <w:r w:rsidR="00975365">
        <w:rPr>
          <w:rFonts w:ascii="Calibri" w:eastAsia="Calibri" w:hAnsi="Calibri" w:cs="Calibri"/>
          <w:sz w:val="22"/>
        </w:rPr>
        <w:t xml:space="preserve">ransform Photoshop Designs into functioning </w:t>
      </w:r>
      <w:r>
        <w:rPr>
          <w:rFonts w:ascii="Calibri" w:eastAsia="Calibri" w:hAnsi="Calibri" w:cs="Calibri"/>
          <w:sz w:val="22"/>
        </w:rPr>
        <w:t>WordPress</w:t>
      </w:r>
      <w:r w:rsidR="00975365">
        <w:rPr>
          <w:rFonts w:ascii="Calibri" w:eastAsia="Calibri" w:hAnsi="Calibri" w:cs="Calibri"/>
          <w:sz w:val="22"/>
        </w:rPr>
        <w:t xml:space="preserve"> Websites</w:t>
      </w:r>
    </w:p>
    <w:p w14:paraId="6A77C52E" w14:textId="45F9E457" w:rsidR="007E7EBB" w:rsidRDefault="00975365">
      <w:pPr>
        <w:numPr>
          <w:ilvl w:val="0"/>
          <w:numId w:val="2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Developed custom </w:t>
      </w:r>
      <w:r w:rsidR="009F647B">
        <w:rPr>
          <w:rFonts w:ascii="Calibri" w:eastAsia="Calibri" w:hAnsi="Calibri" w:cs="Calibri"/>
          <w:sz w:val="22"/>
        </w:rPr>
        <w:t>WordPress</w:t>
      </w:r>
      <w:r>
        <w:rPr>
          <w:rFonts w:ascii="Calibri" w:eastAsia="Calibri" w:hAnsi="Calibri" w:cs="Calibri"/>
          <w:sz w:val="22"/>
        </w:rPr>
        <w:t xml:space="preserve"> plugins to meet the </w:t>
      </w:r>
      <w:r w:rsidR="009F647B">
        <w:rPr>
          <w:rFonts w:ascii="Calibri" w:eastAsia="Calibri" w:hAnsi="Calibri" w:cs="Calibri"/>
          <w:sz w:val="22"/>
        </w:rPr>
        <w:t>client’s</w:t>
      </w:r>
      <w:r>
        <w:rPr>
          <w:rFonts w:ascii="Calibri" w:eastAsia="Calibri" w:hAnsi="Calibri" w:cs="Calibri"/>
          <w:sz w:val="22"/>
        </w:rPr>
        <w:t xml:space="preserve"> </w:t>
      </w:r>
      <w:r w:rsidR="00A2359E">
        <w:rPr>
          <w:rFonts w:ascii="Calibri" w:eastAsia="Calibri" w:hAnsi="Calibri" w:cs="Calibri"/>
          <w:sz w:val="22"/>
        </w:rPr>
        <w:t xml:space="preserve">complex </w:t>
      </w:r>
      <w:r>
        <w:rPr>
          <w:rFonts w:ascii="Calibri" w:eastAsia="Calibri" w:hAnsi="Calibri" w:cs="Calibri"/>
          <w:sz w:val="22"/>
        </w:rPr>
        <w:t>requirements</w:t>
      </w:r>
    </w:p>
    <w:p w14:paraId="0FD46056" w14:textId="77777777" w:rsidR="007E7EBB" w:rsidRDefault="00975365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Worked with other team members to gather requirements and estimate development time for new features</w:t>
      </w:r>
    </w:p>
    <w:p w14:paraId="618088EC" w14:textId="77777777" w:rsidR="007E7EBB" w:rsidRDefault="00975365">
      <w:pPr>
        <w:spacing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Chocolate Coded (Jun 2015 - Dec 2016)</w:t>
      </w:r>
    </w:p>
    <w:p w14:paraId="1B11C318" w14:textId="77777777" w:rsidR="007E7EBB" w:rsidRDefault="00975365">
      <w:pPr>
        <w:spacing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i/>
          <w:sz w:val="22"/>
        </w:rPr>
        <w:t>Full Stack Web Developer</w:t>
      </w:r>
    </w:p>
    <w:p w14:paraId="13761EC7" w14:textId="4CBDFB17" w:rsidR="007E7EBB" w:rsidRDefault="0053329E">
      <w:pPr>
        <w:numPr>
          <w:ilvl w:val="0"/>
          <w:numId w:val="3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Extensive knowledge of </w:t>
      </w:r>
      <w:r w:rsidR="00975365">
        <w:rPr>
          <w:rFonts w:ascii="Calibri" w:eastAsia="Calibri" w:hAnsi="Calibri" w:cs="Calibri"/>
          <w:sz w:val="22"/>
        </w:rPr>
        <w:t>PHP Frameworks such as Zend Framework and Laravel 4/5</w:t>
      </w:r>
      <w:r w:rsidRPr="0053329E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important in the development </w:t>
      </w:r>
      <w:r w:rsidR="0099212E">
        <w:rPr>
          <w:rFonts w:ascii="Calibri" w:eastAsia="Calibri" w:hAnsi="Calibri" w:cs="Calibri"/>
          <w:sz w:val="22"/>
        </w:rPr>
        <w:t xml:space="preserve">of </w:t>
      </w:r>
      <w:r>
        <w:rPr>
          <w:rFonts w:ascii="Calibri" w:eastAsia="Calibri" w:hAnsi="Calibri" w:cs="Calibri"/>
          <w:sz w:val="22"/>
        </w:rPr>
        <w:t>Web Applications</w:t>
      </w:r>
    </w:p>
    <w:p w14:paraId="226D7104" w14:textId="5388D201" w:rsidR="009F647B" w:rsidRDefault="009F647B">
      <w:pPr>
        <w:numPr>
          <w:ilvl w:val="0"/>
          <w:numId w:val="3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Demonstrated leadership by managing team of 5 developers and providing team members with training in code development</w:t>
      </w:r>
      <w:r w:rsidDel="009F647B">
        <w:rPr>
          <w:rFonts w:ascii="Calibri" w:eastAsia="Calibri" w:hAnsi="Calibri" w:cs="Calibri"/>
          <w:sz w:val="22"/>
        </w:rPr>
        <w:t xml:space="preserve"> </w:t>
      </w:r>
    </w:p>
    <w:p w14:paraId="1A9A7F9E" w14:textId="32B605F9" w:rsidR="007E7EBB" w:rsidRDefault="00975365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del w:id="0" w:author="Adrian Brown" w:date="2020-07-28T22:17:00Z">
        <w:r w:rsidDel="00EF74CB">
          <w:rPr>
            <w:rFonts w:ascii="Calibri" w:eastAsia="Calibri" w:hAnsi="Calibri" w:cs="Calibri"/>
            <w:sz w:val="22"/>
          </w:rPr>
          <w:delText>Hands on experience setting up servers on AWS</w:delText>
        </w:r>
      </w:del>
      <w:ins w:id="1" w:author="Adrian Brown" w:date="2020-07-28T22:17:00Z">
        <w:r w:rsidR="00EF74CB">
          <w:rPr>
            <w:rFonts w:ascii="Calibri" w:eastAsia="Calibri" w:hAnsi="Calibri" w:cs="Calibri"/>
            <w:sz w:val="22"/>
          </w:rPr>
          <w:t>Completed basic AWS Training and got direct experience in setting up server infrastructure</w:t>
        </w:r>
      </w:ins>
      <w:ins w:id="2" w:author="Adrian Brown" w:date="2020-07-28T22:18:00Z">
        <w:r w:rsidR="00EF74CB">
          <w:rPr>
            <w:rFonts w:ascii="Calibri" w:eastAsia="Calibri" w:hAnsi="Calibri" w:cs="Calibri"/>
            <w:sz w:val="22"/>
          </w:rPr>
          <w:t xml:space="preserve"> for our projects</w:t>
        </w:r>
      </w:ins>
    </w:p>
    <w:p w14:paraId="341E85C0" w14:textId="77777777" w:rsidR="007E7EBB" w:rsidRDefault="00975365">
      <w:pPr>
        <w:spacing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The Intermedia Group (Sep 2013 - Mar 2015)</w:t>
      </w:r>
    </w:p>
    <w:p w14:paraId="11FDD6D1" w14:textId="09E83BCB" w:rsidR="007E7EBB" w:rsidRDefault="009F647B">
      <w:pPr>
        <w:spacing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WordPress</w:t>
      </w:r>
      <w:r w:rsidR="00975365">
        <w:rPr>
          <w:rFonts w:ascii="Calibri" w:eastAsia="Calibri" w:hAnsi="Calibri" w:cs="Calibri"/>
          <w:i/>
          <w:sz w:val="22"/>
        </w:rPr>
        <w:t>/PHP Developer</w:t>
      </w:r>
    </w:p>
    <w:p w14:paraId="1245896E" w14:textId="28927B12" w:rsidR="0099212E" w:rsidRPr="00F65DC4" w:rsidRDefault="0099212E">
      <w:pPr>
        <w:numPr>
          <w:ilvl w:val="0"/>
          <w:numId w:val="4"/>
        </w:numPr>
        <w:spacing w:line="276" w:lineRule="auto"/>
        <w:ind w:left="720" w:hanging="360"/>
        <w:rPr>
          <w:rFonts w:ascii="Calibri" w:eastAsia="Calibri" w:hAnsi="Calibri" w:cs="Calibri"/>
          <w:sz w:val="22"/>
          <w:szCs w:val="22"/>
        </w:rPr>
      </w:pPr>
      <w:r w:rsidRPr="00F65DC4">
        <w:rPr>
          <w:sz w:val="22"/>
          <w:szCs w:val="22"/>
        </w:rPr>
        <w:t xml:space="preserve">Demonstrated innovation by building custom </w:t>
      </w:r>
      <w:r w:rsidR="009F647B" w:rsidRPr="00F65DC4">
        <w:rPr>
          <w:sz w:val="22"/>
          <w:szCs w:val="22"/>
        </w:rPr>
        <w:t>WordPress</w:t>
      </w:r>
      <w:r w:rsidRPr="00F65DC4">
        <w:rPr>
          <w:sz w:val="22"/>
          <w:szCs w:val="22"/>
        </w:rPr>
        <w:t xml:space="preserve"> plugins to meet the needs of complex requirements</w:t>
      </w:r>
      <w:r w:rsidRPr="00F65DC4" w:rsidDel="0099212E">
        <w:rPr>
          <w:rFonts w:ascii="Calibri" w:eastAsia="Calibri" w:hAnsi="Calibri" w:cs="Calibri"/>
          <w:sz w:val="22"/>
          <w:szCs w:val="22"/>
        </w:rPr>
        <w:t xml:space="preserve"> </w:t>
      </w:r>
    </w:p>
    <w:p w14:paraId="11F94D0F" w14:textId="026F1485" w:rsidR="0099212E" w:rsidRPr="00F65DC4" w:rsidRDefault="0099212E">
      <w:pPr>
        <w:numPr>
          <w:ilvl w:val="0"/>
          <w:numId w:val="4"/>
        </w:numPr>
        <w:spacing w:line="276" w:lineRule="auto"/>
        <w:ind w:left="720" w:hanging="360"/>
        <w:rPr>
          <w:rFonts w:ascii="Calibri" w:eastAsia="Calibri" w:hAnsi="Calibri" w:cs="Calibri"/>
          <w:sz w:val="22"/>
          <w:szCs w:val="22"/>
        </w:rPr>
      </w:pPr>
      <w:r w:rsidRPr="00F65DC4">
        <w:rPr>
          <w:sz w:val="22"/>
          <w:szCs w:val="22"/>
        </w:rPr>
        <w:t xml:space="preserve">Demonstrated creativity by rebuilding websites using </w:t>
      </w:r>
      <w:r w:rsidR="009F647B" w:rsidRPr="00F65DC4">
        <w:rPr>
          <w:sz w:val="22"/>
          <w:szCs w:val="22"/>
        </w:rPr>
        <w:t>WordPress</w:t>
      </w:r>
      <w:r w:rsidRPr="00F65DC4">
        <w:rPr>
          <w:sz w:val="22"/>
          <w:szCs w:val="22"/>
        </w:rPr>
        <w:t xml:space="preserve"> to improve aesthetics/adapt to the evolving needs of the client </w:t>
      </w:r>
    </w:p>
    <w:p w14:paraId="060220CD" w14:textId="3F8BC7F9" w:rsidR="007E7EBB" w:rsidRDefault="00A2359E">
      <w:pPr>
        <w:numPr>
          <w:ilvl w:val="0"/>
          <w:numId w:val="4"/>
        </w:numPr>
        <w:spacing w:line="276" w:lineRule="auto"/>
        <w:ind w:left="720" w:hanging="360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sz w:val="22"/>
        </w:rPr>
        <w:t>Demonstrated adaptability by d</w:t>
      </w:r>
      <w:r w:rsidR="00975365">
        <w:rPr>
          <w:rFonts w:ascii="Calibri" w:eastAsia="Calibri" w:hAnsi="Calibri" w:cs="Calibri"/>
          <w:sz w:val="22"/>
        </w:rPr>
        <w:t>evelop</w:t>
      </w:r>
      <w:r>
        <w:rPr>
          <w:rFonts w:ascii="Calibri" w:eastAsia="Calibri" w:hAnsi="Calibri" w:cs="Calibri"/>
          <w:sz w:val="22"/>
        </w:rPr>
        <w:t>ing</w:t>
      </w:r>
      <w:r w:rsidR="00975365">
        <w:rPr>
          <w:rFonts w:ascii="Calibri" w:eastAsia="Calibri" w:hAnsi="Calibri" w:cs="Calibri"/>
          <w:sz w:val="22"/>
        </w:rPr>
        <w:t xml:space="preserve"> APIs to integrate our old systems with the new websites</w:t>
      </w:r>
    </w:p>
    <w:p w14:paraId="1AB1140B" w14:textId="77777777" w:rsidR="007E7EBB" w:rsidRDefault="00975365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lastRenderedPageBreak/>
        <w:t>Education</w:t>
      </w:r>
    </w:p>
    <w:p w14:paraId="4E73253F" w14:textId="77777777" w:rsidR="007E7EBB" w:rsidRDefault="007E7EBB">
      <w:pPr>
        <w:spacing w:line="276" w:lineRule="auto"/>
        <w:rPr>
          <w:rFonts w:ascii="Calibri" w:eastAsia="Calibri" w:hAnsi="Calibri" w:cs="Calibri"/>
          <w:i/>
          <w:sz w:val="22"/>
        </w:rPr>
      </w:pPr>
    </w:p>
    <w:p w14:paraId="3268B0F0" w14:textId="77777777" w:rsidR="007E7EBB" w:rsidRDefault="00975365">
      <w:pPr>
        <w:spacing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University of Technology Sydney (2011 - 2013)</w:t>
      </w:r>
    </w:p>
    <w:p w14:paraId="7558B2DD" w14:textId="77777777" w:rsidR="007E7EBB" w:rsidRDefault="00975365">
      <w:pPr>
        <w:spacing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i/>
          <w:sz w:val="22"/>
        </w:rPr>
        <w:t>Bachelor of Science in Information Technology Majoring in Enterprise System Development</w:t>
      </w:r>
    </w:p>
    <w:p w14:paraId="66D2B3A8" w14:textId="77777777" w:rsidR="007E7EBB" w:rsidRDefault="007E7EBB">
      <w:pPr>
        <w:spacing w:line="276" w:lineRule="auto"/>
        <w:rPr>
          <w:rFonts w:ascii="Calibri" w:eastAsia="Calibri" w:hAnsi="Calibri" w:cs="Calibri"/>
          <w:sz w:val="22"/>
        </w:rPr>
      </w:pPr>
    </w:p>
    <w:p w14:paraId="3C43191C" w14:textId="77777777" w:rsidR="007E7EBB" w:rsidRDefault="00975365">
      <w:pPr>
        <w:spacing w:line="276" w:lineRule="auto"/>
        <w:rPr>
          <w:rFonts w:ascii="Calibri" w:eastAsia="Calibri" w:hAnsi="Calibri" w:cs="Calibri"/>
          <w:sz w:val="22"/>
        </w:rPr>
      </w:pPr>
      <w:proofErr w:type="spellStart"/>
      <w:proofErr w:type="gramStart"/>
      <w:r>
        <w:rPr>
          <w:rFonts w:ascii="Calibri" w:eastAsia="Calibri" w:hAnsi="Calibri" w:cs="Calibri"/>
          <w:b/>
          <w:sz w:val="22"/>
        </w:rPr>
        <w:t>UTS:Insearch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(2010 - 2011)</w:t>
      </w:r>
    </w:p>
    <w:p w14:paraId="1D85A623" w14:textId="77777777" w:rsidR="00C34441" w:rsidRDefault="00975365" w:rsidP="00C34441">
      <w:pPr>
        <w:spacing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 xml:space="preserve">Diploma of Information Technology </w:t>
      </w:r>
    </w:p>
    <w:p w14:paraId="503E6FBC" w14:textId="77777777" w:rsidR="00C34441" w:rsidRDefault="00C34441" w:rsidP="00C34441">
      <w:pPr>
        <w:spacing w:line="276" w:lineRule="auto"/>
        <w:rPr>
          <w:rFonts w:ascii="Calibri" w:eastAsia="Calibri" w:hAnsi="Calibri" w:cs="Calibri"/>
          <w:i/>
          <w:sz w:val="22"/>
        </w:rPr>
      </w:pPr>
    </w:p>
    <w:p w14:paraId="492B5823" w14:textId="2B434F1A" w:rsidR="00C34441" w:rsidRDefault="00C34441" w:rsidP="00C34441">
      <w:pPr>
        <w:spacing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Australian Institute of Fitness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(Nov 2016 - Feb 2017)</w:t>
      </w:r>
    </w:p>
    <w:p w14:paraId="1EE12529" w14:textId="77777777" w:rsidR="00C34441" w:rsidRDefault="00C34441" w:rsidP="00C34441">
      <w:pPr>
        <w:spacing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Certificate 3 &amp; 4 in Fitness</w:t>
      </w:r>
    </w:p>
    <w:p w14:paraId="75272248" w14:textId="3E5B65B2" w:rsidR="007E7EBB" w:rsidRDefault="007E7EBB">
      <w:pPr>
        <w:spacing w:line="276" w:lineRule="auto"/>
        <w:rPr>
          <w:rFonts w:ascii="Arial" w:eastAsia="Arial" w:hAnsi="Arial" w:cs="Arial"/>
          <w:sz w:val="22"/>
        </w:rPr>
      </w:pPr>
    </w:p>
    <w:p w14:paraId="795B1F8F" w14:textId="77777777" w:rsidR="007E7EBB" w:rsidRDefault="00975365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Technical Skills</w:t>
      </w:r>
    </w:p>
    <w:p w14:paraId="37D6B772" w14:textId="77777777" w:rsidR="007E7EBB" w:rsidRDefault="00975365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Laravel</w:t>
      </w:r>
    </w:p>
    <w:p w14:paraId="43486C0D" w14:textId="77777777" w:rsidR="007E7EBB" w:rsidRDefault="00975365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jQuery</w:t>
      </w:r>
    </w:p>
    <w:p w14:paraId="4C660E2E" w14:textId="77777777" w:rsidR="007E7EBB" w:rsidRDefault="00975365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PHP</w:t>
      </w:r>
    </w:p>
    <w:p w14:paraId="023AE44A" w14:textId="77777777" w:rsidR="007E7EBB" w:rsidRDefault="00975365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proofErr w:type="spellStart"/>
      <w:r>
        <w:rPr>
          <w:rFonts w:ascii="Calibri" w:eastAsia="Calibri" w:hAnsi="Calibri" w:cs="Calibri"/>
          <w:sz w:val="22"/>
        </w:rPr>
        <w:t>VueJS</w:t>
      </w:r>
      <w:proofErr w:type="spellEnd"/>
    </w:p>
    <w:p w14:paraId="28549BBD" w14:textId="77777777" w:rsidR="007E7EBB" w:rsidRDefault="00975365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Tailwind</w:t>
      </w:r>
    </w:p>
    <w:p w14:paraId="50E7659F" w14:textId="77777777" w:rsidR="007E7EBB" w:rsidRDefault="00975365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MySQL</w:t>
      </w:r>
    </w:p>
    <w:p w14:paraId="58326BF0" w14:textId="77777777" w:rsidR="007E7EBB" w:rsidRDefault="00975365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Postgres</w:t>
      </w:r>
    </w:p>
    <w:p w14:paraId="2163B499" w14:textId="50DAD0B6" w:rsidR="007E7EBB" w:rsidRDefault="00975365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HTML/CSS</w:t>
      </w:r>
    </w:p>
    <w:p w14:paraId="7585A90F" w14:textId="6B4E8085" w:rsidR="009F647B" w:rsidRDefault="009F647B" w:rsidP="009F647B">
      <w:pPr>
        <w:spacing w:line="276" w:lineRule="auto"/>
        <w:rPr>
          <w:rFonts w:ascii="Calibri" w:eastAsia="Calibri" w:hAnsi="Calibri" w:cs="Calibri"/>
          <w:sz w:val="22"/>
        </w:rPr>
      </w:pPr>
    </w:p>
    <w:p w14:paraId="0DDB7E16" w14:textId="4E9797E2" w:rsidR="009F647B" w:rsidRPr="00A2359E" w:rsidRDefault="009F647B" w:rsidP="009F647B">
      <w:pPr>
        <w:keepNext/>
        <w:keepLines/>
        <w:spacing w:before="360" w:after="120"/>
        <w:rPr>
          <w:rFonts w:ascii="Arial" w:eastAsia="Arial" w:hAnsi="Arial" w:cs="Arial"/>
          <w:sz w:val="32"/>
        </w:rPr>
      </w:pPr>
      <w:r w:rsidRPr="00A2359E">
        <w:rPr>
          <w:rFonts w:ascii="Arial" w:eastAsia="Arial" w:hAnsi="Arial" w:cs="Arial"/>
          <w:sz w:val="32"/>
        </w:rPr>
        <w:t>Other Skills</w:t>
      </w:r>
    </w:p>
    <w:p w14:paraId="3880BEF3" w14:textId="0011989E" w:rsidR="009F647B" w:rsidRPr="00A2359E" w:rsidRDefault="009F647B" w:rsidP="009F647B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 w:rsidRPr="00A2359E">
        <w:rPr>
          <w:rFonts w:ascii="Calibri" w:eastAsia="Calibri" w:hAnsi="Calibri" w:cs="Calibri"/>
          <w:sz w:val="22"/>
        </w:rPr>
        <w:t>Hardworking</w:t>
      </w:r>
    </w:p>
    <w:p w14:paraId="3E2A4984" w14:textId="72664937" w:rsidR="009F647B" w:rsidRPr="00A2359E" w:rsidRDefault="009F647B" w:rsidP="009F647B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 w:rsidRPr="00A2359E">
        <w:rPr>
          <w:rFonts w:ascii="Calibri" w:eastAsia="Calibri" w:hAnsi="Calibri" w:cs="Calibri"/>
          <w:sz w:val="22"/>
        </w:rPr>
        <w:t>Attention to Detail</w:t>
      </w:r>
    </w:p>
    <w:p w14:paraId="5913C5F4" w14:textId="676BFAD6" w:rsidR="009F647B" w:rsidRPr="00A2359E" w:rsidRDefault="009F647B" w:rsidP="009F647B">
      <w:pPr>
        <w:numPr>
          <w:ilvl w:val="0"/>
          <w:numId w:val="5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 w:rsidRPr="00A2359E">
        <w:rPr>
          <w:rFonts w:ascii="Calibri" w:eastAsia="Calibri" w:hAnsi="Calibri" w:cs="Calibri"/>
          <w:sz w:val="22"/>
        </w:rPr>
        <w:t xml:space="preserve">Organised </w:t>
      </w:r>
      <w:proofErr w:type="spellStart"/>
      <w:r w:rsidRPr="00A2359E">
        <w:rPr>
          <w:rFonts w:ascii="Calibri" w:eastAsia="Calibri" w:hAnsi="Calibri" w:cs="Calibri"/>
          <w:sz w:val="22"/>
        </w:rPr>
        <w:t>ie</w:t>
      </w:r>
      <w:proofErr w:type="spellEnd"/>
      <w:r w:rsidRPr="00A2359E">
        <w:rPr>
          <w:rFonts w:ascii="Calibri" w:eastAsia="Calibri" w:hAnsi="Calibri" w:cs="Calibri"/>
          <w:sz w:val="22"/>
        </w:rPr>
        <w:t>. Meeting demands and deadlines as required</w:t>
      </w:r>
    </w:p>
    <w:p w14:paraId="3A59143B" w14:textId="4D993874" w:rsidR="009F647B" w:rsidRPr="00A2359E" w:rsidDel="00B53F8B" w:rsidRDefault="009F647B" w:rsidP="009F647B">
      <w:pPr>
        <w:numPr>
          <w:ilvl w:val="0"/>
          <w:numId w:val="5"/>
        </w:numPr>
        <w:spacing w:line="276" w:lineRule="auto"/>
        <w:ind w:left="720" w:hanging="360"/>
        <w:rPr>
          <w:del w:id="3" w:author="Adrian Brown" w:date="2020-07-28T22:25:00Z"/>
          <w:rFonts w:ascii="Calibri" w:eastAsia="Calibri" w:hAnsi="Calibri" w:cs="Calibri"/>
          <w:sz w:val="22"/>
        </w:rPr>
      </w:pPr>
      <w:r w:rsidRPr="00A2359E">
        <w:rPr>
          <w:rFonts w:ascii="Calibri" w:eastAsia="Calibri" w:hAnsi="Calibri" w:cs="Calibri"/>
          <w:sz w:val="22"/>
        </w:rPr>
        <w:t>Autonomy and independence</w:t>
      </w:r>
      <w:bookmarkStart w:id="4" w:name="_GoBack"/>
      <w:bookmarkEnd w:id="4"/>
    </w:p>
    <w:p w14:paraId="68C6D33D" w14:textId="1DAD0FE3" w:rsidR="00BC5101" w:rsidRPr="00B53F8B" w:rsidRDefault="00BC5101" w:rsidP="00B53F8B">
      <w:pPr>
        <w:numPr>
          <w:ilvl w:val="0"/>
          <w:numId w:val="5"/>
        </w:numPr>
        <w:spacing w:line="276" w:lineRule="auto"/>
        <w:ind w:left="720" w:hanging="360"/>
        <w:rPr>
          <w:ins w:id="5" w:author="Adrian Brown" w:date="2020-07-28T22:25:00Z"/>
          <w:rFonts w:ascii="Calibri" w:eastAsia="Calibri" w:hAnsi="Calibri" w:cs="Calibri"/>
          <w:sz w:val="22"/>
          <w:rPrChange w:id="6" w:author="Adrian Brown" w:date="2020-07-28T22:25:00Z">
            <w:rPr>
              <w:ins w:id="7" w:author="Adrian Brown" w:date="2020-07-28T22:25:00Z"/>
              <w:rFonts w:ascii="Calibri" w:eastAsia="Calibri" w:hAnsi="Calibri" w:cs="Calibri"/>
              <w:sz w:val="22"/>
            </w:rPr>
          </w:rPrChange>
        </w:rPr>
        <w:pPrChange w:id="8" w:author="Adrian Brown" w:date="2020-07-28T22:25:00Z">
          <w:pPr>
            <w:spacing w:line="276" w:lineRule="auto"/>
          </w:pPr>
        </w:pPrChange>
      </w:pPr>
    </w:p>
    <w:p w14:paraId="2C780F07" w14:textId="77777777" w:rsidR="00B53F8B" w:rsidRDefault="00B53F8B" w:rsidP="00B53F8B">
      <w:pPr>
        <w:keepNext/>
        <w:keepLines/>
        <w:spacing w:before="360" w:after="120"/>
        <w:rPr>
          <w:ins w:id="9" w:author="Adrian Brown" w:date="2020-07-28T22:25:00Z"/>
          <w:rFonts w:ascii="Arial" w:eastAsia="Arial" w:hAnsi="Arial" w:cs="Arial"/>
          <w:sz w:val="32"/>
        </w:rPr>
      </w:pPr>
      <w:ins w:id="10" w:author="Adrian Brown" w:date="2020-07-28T22:25:00Z">
        <w:r>
          <w:rPr>
            <w:rFonts w:ascii="Arial" w:eastAsia="Arial" w:hAnsi="Arial" w:cs="Arial"/>
            <w:sz w:val="32"/>
          </w:rPr>
          <w:t>Contact Details</w:t>
        </w:r>
      </w:ins>
    </w:p>
    <w:p w14:paraId="14E5393E" w14:textId="77777777" w:rsidR="00B53F8B" w:rsidRDefault="00B53F8B" w:rsidP="00B53F8B">
      <w:pPr>
        <w:rPr>
          <w:ins w:id="11" w:author="Adrian Brown" w:date="2020-07-28T22:25:00Z"/>
          <w:rFonts w:eastAsia="Arial"/>
        </w:rPr>
      </w:pPr>
      <w:ins w:id="12" w:author="Adrian Brown" w:date="2020-07-28T22:25:00Z">
        <w:r>
          <w:rPr>
            <w:rFonts w:eastAsia="Arial"/>
          </w:rPr>
          <w:t xml:space="preserve">Email: </w:t>
        </w:r>
        <w:r>
          <w:rPr>
            <w:rFonts w:eastAsia="Arial"/>
          </w:rPr>
          <w:fldChar w:fldCharType="begin"/>
        </w:r>
        <w:r>
          <w:rPr>
            <w:rFonts w:eastAsia="Arial"/>
          </w:rPr>
          <w:instrText xml:space="preserve"> HYPERLINK "mailto:justin_f_111@hotmail.com" </w:instrText>
        </w:r>
        <w:r>
          <w:rPr>
            <w:rFonts w:eastAsia="Arial"/>
          </w:rPr>
          <w:fldChar w:fldCharType="separate"/>
        </w:r>
        <w:r w:rsidRPr="000A69F2">
          <w:rPr>
            <w:rStyle w:val="Hyperlink"/>
            <w:rFonts w:eastAsia="Arial"/>
          </w:rPr>
          <w:t>justin_f_111@hotmail.com</w:t>
        </w:r>
        <w:r>
          <w:rPr>
            <w:rFonts w:eastAsia="Arial"/>
          </w:rPr>
          <w:fldChar w:fldCharType="end"/>
        </w:r>
      </w:ins>
    </w:p>
    <w:p w14:paraId="38D1ADC1" w14:textId="77777777" w:rsidR="00B53F8B" w:rsidRDefault="00B53F8B" w:rsidP="00B53F8B">
      <w:pPr>
        <w:rPr>
          <w:ins w:id="13" w:author="Adrian Brown" w:date="2020-07-28T22:25:00Z"/>
          <w:rFonts w:eastAsia="Arial"/>
        </w:rPr>
      </w:pPr>
      <w:ins w:id="14" w:author="Adrian Brown" w:date="2020-07-28T22:25:00Z">
        <w:r>
          <w:rPr>
            <w:rFonts w:eastAsia="Arial"/>
          </w:rPr>
          <w:t>Phone: 0425455602</w:t>
        </w:r>
      </w:ins>
    </w:p>
    <w:p w14:paraId="5F03A1B9" w14:textId="77777777" w:rsidR="00B53F8B" w:rsidRPr="00945B2F" w:rsidRDefault="00B53F8B" w:rsidP="00B53F8B">
      <w:pPr>
        <w:rPr>
          <w:ins w:id="15" w:author="Adrian Brown" w:date="2020-07-28T22:25:00Z"/>
          <w:rFonts w:eastAsia="Arial"/>
        </w:rPr>
      </w:pPr>
      <w:ins w:id="16" w:author="Adrian Brown" w:date="2020-07-28T22:25:00Z">
        <w:r>
          <w:rPr>
            <w:rFonts w:eastAsia="Arial"/>
          </w:rPr>
          <w:t xml:space="preserve">Website: </w:t>
        </w:r>
        <w:r>
          <w:rPr>
            <w:rFonts w:eastAsia="Arial"/>
          </w:rPr>
          <w:fldChar w:fldCharType="begin"/>
        </w:r>
        <w:r>
          <w:rPr>
            <w:rFonts w:eastAsia="Arial"/>
          </w:rPr>
          <w:instrText xml:space="preserve"> HYPERLINK "http://www.justinfavaloro.com" </w:instrText>
        </w:r>
        <w:r>
          <w:rPr>
            <w:rFonts w:eastAsia="Arial"/>
          </w:rPr>
          <w:fldChar w:fldCharType="separate"/>
        </w:r>
        <w:r w:rsidRPr="000A69F2">
          <w:rPr>
            <w:rStyle w:val="Hyperlink"/>
            <w:rFonts w:eastAsia="Arial"/>
          </w:rPr>
          <w:t>www.justinfavaloro.com</w:t>
        </w:r>
        <w:r>
          <w:rPr>
            <w:rFonts w:eastAsia="Arial"/>
          </w:rPr>
          <w:fldChar w:fldCharType="end"/>
        </w:r>
        <w:r>
          <w:rPr>
            <w:rFonts w:eastAsia="Arial"/>
          </w:rPr>
          <w:t xml:space="preserve"> </w:t>
        </w:r>
      </w:ins>
    </w:p>
    <w:p w14:paraId="13472C38" w14:textId="77777777" w:rsidR="00B53F8B" w:rsidRDefault="00B53F8B">
      <w:pPr>
        <w:spacing w:line="276" w:lineRule="auto"/>
        <w:rPr>
          <w:rFonts w:ascii="Calibri" w:eastAsia="Calibri" w:hAnsi="Calibri" w:cs="Calibri"/>
          <w:sz w:val="22"/>
        </w:rPr>
      </w:pPr>
    </w:p>
    <w:sectPr w:rsidR="00B5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9DF81" w16cex:dateUtc="2020-07-27T13:19:00Z"/>
  <w16cex:commentExtensible w16cex:durableId="22C9E0E7" w16cex:dateUtc="2020-07-27T13:25:00Z"/>
  <w16cex:commentExtensible w16cex:durableId="22C9E10D" w16cex:dateUtc="2020-07-27T13:26:00Z"/>
  <w16cex:commentExtensible w16cex:durableId="22C9E1E3" w16cex:dateUtc="2020-07-27T13:29:00Z"/>
  <w16cex:commentExtensible w16cex:durableId="22C9E1AA" w16cex:dateUtc="2020-07-27T13:28:00Z"/>
  <w16cex:commentExtensible w16cex:durableId="22C9E554" w16cex:dateUtc="2020-07-27T13:44:00Z"/>
  <w16cex:commentExtensible w16cex:durableId="22C9E520" w16cex:dateUtc="2020-07-27T13:43:00Z"/>
  <w16cex:commentExtensible w16cex:durableId="22C9E59D" w16cex:dateUtc="2020-07-27T13:45:00Z"/>
  <w16cex:commentExtensible w16cex:durableId="22C9E688" w16cex:dateUtc="2020-07-27T13:49:00Z"/>
  <w16cex:commentExtensible w16cex:durableId="22C9E61C" w16cex:dateUtc="2020-07-27T13:47:00Z"/>
  <w16cex:commentExtensible w16cex:durableId="22C9E6FF" w16cex:dateUtc="2020-07-27T13:51:00Z"/>
  <w16cex:commentExtensible w16cex:durableId="22C9E5CA" w16cex:dateUtc="2020-07-27T13:46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C0C7C"/>
    <w:multiLevelType w:val="multilevel"/>
    <w:tmpl w:val="3A1CB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EE2F86"/>
    <w:multiLevelType w:val="multilevel"/>
    <w:tmpl w:val="E610A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ED2811"/>
    <w:multiLevelType w:val="multilevel"/>
    <w:tmpl w:val="979A7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261E37"/>
    <w:multiLevelType w:val="multilevel"/>
    <w:tmpl w:val="9B408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B22798"/>
    <w:multiLevelType w:val="multilevel"/>
    <w:tmpl w:val="35FA4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 Brown">
    <w15:presenceInfo w15:providerId="Windows Live" w15:userId="49d8d57d1ee56a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BB"/>
    <w:rsid w:val="0053329E"/>
    <w:rsid w:val="007E7EBB"/>
    <w:rsid w:val="008272FA"/>
    <w:rsid w:val="00975365"/>
    <w:rsid w:val="0099212E"/>
    <w:rsid w:val="009F647B"/>
    <w:rsid w:val="00A2359E"/>
    <w:rsid w:val="00AD30D7"/>
    <w:rsid w:val="00B02854"/>
    <w:rsid w:val="00B53F8B"/>
    <w:rsid w:val="00B62410"/>
    <w:rsid w:val="00BC5101"/>
    <w:rsid w:val="00C34441"/>
    <w:rsid w:val="00EF74CB"/>
    <w:rsid w:val="00F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D26EC"/>
  <w15:docId w15:val="{7677C2E8-3AA6-804C-9C08-7269A67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7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72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7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2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2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F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2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Brown</cp:lastModifiedBy>
  <cp:revision>2</cp:revision>
  <dcterms:created xsi:type="dcterms:W3CDTF">2020-07-28T12:26:00Z</dcterms:created>
  <dcterms:modified xsi:type="dcterms:W3CDTF">2020-07-28T12:26:00Z</dcterms:modified>
</cp:coreProperties>
</file>